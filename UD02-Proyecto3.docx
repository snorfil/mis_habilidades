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4183000"/>
        <w:docPartObj>
          <w:docPartGallery w:val="Cover Pages"/>
          <w:docPartUnique/>
        </w:docPartObj>
      </w:sdtPr>
      <w:sdtContent>
        <w:p w14:paraId="08CC6C32" w14:textId="3C4DFEEC" w:rsidR="00C00A09" w:rsidRDefault="0005496C" w:rsidP="009062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C80F99C" wp14:editId="12936D9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195073341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D2BAA4" w14:textId="3B0B5191" w:rsidR="0005496C" w:rsidRPr="00C00A09" w:rsidRDefault="0005496C" w:rsidP="0005496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Carlos Sáenz Adán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8872623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4EF1EE" w14:textId="02FFEE77" w:rsidR="0005496C" w:rsidRPr="00C00A09" w:rsidRDefault="0005496C" w:rsidP="0005496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Curso de especialización en Inteligencia Artificial y Big Data</w:t>
                                      </w:r>
                                    </w:p>
                                  </w:sdtContent>
                                </w:sdt>
                                <w:p w14:paraId="21A414D3" w14:textId="77777777" w:rsidR="0005496C" w:rsidRPr="00C00A09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UD0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2</w:t>
                                  </w:r>
                                  <w:r w:rsidRPr="00C00A09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. </w:t>
                                  </w:r>
                                  <w:r w:rsidRPr="008E70B2"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Desarrollo de aplicaciones de IA: Plataformas de </w:t>
                                  </w:r>
                                  <w: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Inteligencia Artificial</w:t>
                                  </w:r>
                                </w:p>
                                <w:p w14:paraId="2EBFA291" w14:textId="6B15B886" w:rsidR="0005496C" w:rsidRPr="0098550E" w:rsidRDefault="0005496C" w:rsidP="0005496C">
                                  <w:pPr>
                                    <w:pStyle w:val="Sinespaciado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 xml:space="preserve">Proyecto </w:t>
                                  </w:r>
                                  <w:r w:rsidR="002054B3">
                                    <w:rPr>
                                      <w:b/>
                                      <w:bCs/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80F99C" id="Grupo 23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&#13;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" fillcolor="#4f81bd [3204]" stroked="f" strokeweight="2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" fillcolor="#c0504d [3205]" stroked="f" strokeweight="2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195073341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D2BAA4" w14:textId="3B0B5191" w:rsidR="0005496C" w:rsidRPr="00C00A09" w:rsidRDefault="0005496C" w:rsidP="0005496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Carlos Sáenz Adán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8872623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4EF1EE" w14:textId="02FFEE77" w:rsidR="0005496C" w:rsidRPr="00C00A09" w:rsidRDefault="0005496C" w:rsidP="0005496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  <w:lang w:val="es-ES"/>
                                  </w:rPr>
                                  <w:t>Curso de especialización en Inteligencia Artificial y Big Data</w:t>
                                </w:r>
                              </w:p>
                            </w:sdtContent>
                          </w:sdt>
                          <w:p w14:paraId="21A414D3" w14:textId="77777777" w:rsidR="0005496C" w:rsidRPr="00C00A09" w:rsidRDefault="0005496C" w:rsidP="0005496C">
                            <w:pPr>
                              <w:pStyle w:val="Sinespaciado"/>
                              <w:spacing w:before="240"/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UD0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  <w:r w:rsidRPr="00C00A09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. </w:t>
                            </w:r>
                            <w:r w:rsidRPr="008E70B2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Desarrollo de aplicaciones de IA: Plataformas de </w:t>
                            </w:r>
                            <w: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Inteligencia Artificial</w:t>
                            </w:r>
                          </w:p>
                          <w:p w14:paraId="2EBFA291" w14:textId="6B15B886" w:rsidR="0005496C" w:rsidRPr="0098550E" w:rsidRDefault="0005496C" w:rsidP="0005496C">
                            <w:pPr>
                              <w:pStyle w:val="Sinespaciado"/>
                              <w:spacing w:before="240"/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 xml:space="preserve">Proyecto </w:t>
                            </w:r>
                            <w:r w:rsidR="002054B3">
                              <w:rPr>
                                <w:b/>
                                <w:bCs/>
                                <w:caps/>
                                <w:color w:val="1F497D" w:themeColor="text2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5F73A3" w14:textId="173976E8" w:rsidR="00C00A09" w:rsidRDefault="002054B3" w:rsidP="009062CB">
          <w:ins w:id="0" w:author="Microsoft Word" w:date="2023-09-28T19:46:00Z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1" behindDoc="1" locked="0" layoutInCell="1" allowOverlap="1" wp14:anchorId="70375BE2" wp14:editId="22C8CC3B">
                      <wp:simplePos x="0" y="0"/>
                      <wp:positionH relativeFrom="page">
                        <wp:posOffset>444137</wp:posOffset>
                      </wp:positionH>
                      <wp:positionV relativeFrom="page">
                        <wp:posOffset>7798526</wp:posOffset>
                      </wp:positionV>
                      <wp:extent cx="6857744" cy="1956550"/>
                      <wp:effectExtent l="0" t="0" r="635" b="0"/>
                      <wp:wrapNone/>
                      <wp:docPr id="5579598" name="Grupo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744" cy="1956550"/>
                                <a:chOff x="0" y="7315200"/>
                                <a:chExt cx="6858000" cy="1956550"/>
                              </a:xfrm>
                            </wpg:grpSpPr>
                            <wps:wsp>
                              <wps:cNvPr id="470482383" name="Rectángulo 470482383"/>
                              <wps:cNvSpPr/>
                              <wps:spPr>
                                <a:xfrm>
                                  <a:off x="0" y="7315200"/>
                                  <a:ext cx="6858000" cy="1431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114327" name="Rectángulo 670114327"/>
                              <wps:cNvSpPr/>
                              <wps:spPr>
                                <a:xfrm>
                                  <a:off x="0" y="7439025"/>
                                  <a:ext cx="6858000" cy="183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s-ES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267EE83E" w14:textId="0E9BFB2F" w:rsidR="00C00A09" w:rsidRPr="00C00A09" w:rsidRDefault="00C00A09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 w:rsidRPr="00C00A09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Carlos Sáenz Adán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375BE2" id="_x0000_s1030" style="position:absolute;margin-left:34.95pt;margin-top:614.05pt;width:540pt;height:154.05pt;z-index:-251658239;mso-position-horizontal-relative:page;mso-position-vertical-relative:page" coordorigin=",73152" coordsize="68580,195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">
                      <v:rect id="Rectángulo 470482383" o:spid="_x0000_s1031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" fillcolor="#4f81bd [3204]" stroked="f" strokeweight="2pt"/>
                      <v:rect id="Rectángulo 670114327" o:spid="_x0000_s1032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" fillcolor="#c0504d [3205]" stroked="f" strokeweight="2pt">
                        <v:textbox inset="36pt,14.4pt,36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267EE83E" w14:textId="0E9BFB2F" w:rsidR="00C00A09" w:rsidRPr="00C00A09" w:rsidRDefault="00C00A09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C00A0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Carlos Sáenz Adán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w10:wrap anchorx="page" anchory="page"/>
                    </v:group>
                  </w:pict>
                </mc:Fallback>
              </mc:AlternateContent>
            </w:r>
          </w:ins>
          <w:r w:rsidR="00C00A09">
            <w:br w:type="page"/>
          </w:r>
        </w:p>
      </w:sdtContent>
    </w:sdt>
    <w:p w14:paraId="59E3F3E7" w14:textId="77777777" w:rsidR="00A5101D" w:rsidRDefault="00A5101D" w:rsidP="009062CB">
      <w:pPr>
        <w:sectPr w:rsidR="00A5101D" w:rsidSect="00BE5069">
          <w:pgSz w:w="11910" w:h="16840"/>
          <w:pgMar w:top="1440" w:right="1080" w:bottom="1440" w:left="1080" w:header="720" w:footer="720" w:gutter="0"/>
          <w:cols w:space="720"/>
          <w:docGrid w:linePitch="326"/>
        </w:sectPr>
      </w:pPr>
    </w:p>
    <w:p w14:paraId="1910CDE5" w14:textId="77777777" w:rsidR="00807868" w:rsidRDefault="0098550E" w:rsidP="0098550E">
      <w:pPr>
        <w:pStyle w:val="Ttulo1"/>
        <w:numPr>
          <w:ilvl w:val="0"/>
          <w:numId w:val="0"/>
        </w:numPr>
        <w:ind w:left="360" w:hanging="360"/>
      </w:pPr>
      <w:bookmarkStart w:id="1" w:name="1._Introducción"/>
      <w:bookmarkStart w:id="2" w:name="_bookmark0"/>
      <w:bookmarkEnd w:id="1"/>
      <w:bookmarkEnd w:id="2"/>
      <w:r>
        <w:lastRenderedPageBreak/>
        <w:t>Contextualización</w:t>
      </w:r>
    </w:p>
    <w:p w14:paraId="5AF19E3F" w14:textId="77777777" w:rsidR="00A708AC" w:rsidRDefault="000C0560" w:rsidP="00A20CBD">
      <w:pPr>
        <w:jc w:val="both"/>
      </w:pPr>
      <w:r>
        <w:t xml:space="preserve">En esta práctica crearemos un filtro que nos permita filtrar las imágenes existentes en una carpeta dada. Para ello desarrollaremos dos funcionalidades. </w:t>
      </w:r>
    </w:p>
    <w:p w14:paraId="713EABB3" w14:textId="77777777" w:rsidR="00A708AC" w:rsidRDefault="00A708AC" w:rsidP="007D345D"/>
    <w:p w14:paraId="7E72921C" w14:textId="276EB60E" w:rsidR="007D345D" w:rsidRDefault="00A708AC" w:rsidP="00A708AC">
      <w:pPr>
        <w:pStyle w:val="Ttulo1"/>
        <w:numPr>
          <w:ilvl w:val="0"/>
          <w:numId w:val="0"/>
        </w:numPr>
        <w:ind w:left="360" w:hanging="360"/>
      </w:pPr>
      <w:r>
        <w:t>Parte 1</w:t>
      </w:r>
      <w:r w:rsidR="006F4968">
        <w:t xml:space="preserve"> </w:t>
      </w:r>
    </w:p>
    <w:p w14:paraId="6D0F4855" w14:textId="5AB32AEA" w:rsidR="00A708AC" w:rsidRDefault="00A708AC" w:rsidP="00A20CBD">
      <w:pPr>
        <w:jc w:val="both"/>
      </w:pPr>
      <w:r>
        <w:t xml:space="preserve">Se desea crear una aplicación </w:t>
      </w:r>
      <w:proofErr w:type="gramStart"/>
      <w:r>
        <w:t>que</w:t>
      </w:r>
      <w:proofErr w:type="gramEnd"/>
      <w:r>
        <w:t xml:space="preserve"> dada una carpeta de imágenes, devuelva una lista de elementos que se han identificado </w:t>
      </w:r>
      <w:r w:rsidR="00EA51B0">
        <w:t>en las imágenes con un</w:t>
      </w:r>
      <w:r w:rsidR="001E6A8E">
        <w:t>a puntuación superior al 70%</w:t>
      </w:r>
      <w:r w:rsidR="000860F2">
        <w:t xml:space="preserve">. La lista no deberá contener elementos repetidos. </w:t>
      </w:r>
    </w:p>
    <w:p w14:paraId="6E88C9C4" w14:textId="77777777" w:rsidR="000860F2" w:rsidRDefault="000860F2" w:rsidP="00A708AC"/>
    <w:p w14:paraId="7B8353B5" w14:textId="03A86D1B" w:rsidR="000860F2" w:rsidRDefault="000860F2" w:rsidP="000860F2">
      <w:pPr>
        <w:pStyle w:val="Ttulo1"/>
        <w:numPr>
          <w:ilvl w:val="0"/>
          <w:numId w:val="0"/>
        </w:numPr>
        <w:ind w:left="360" w:hanging="360"/>
      </w:pPr>
      <w:r>
        <w:t>Parte 2</w:t>
      </w:r>
    </w:p>
    <w:p w14:paraId="62553C8B" w14:textId="06B6E71E" w:rsidR="00065953" w:rsidRPr="00425B38" w:rsidRDefault="000860F2" w:rsidP="00A20CBD">
      <w:r>
        <w:t xml:space="preserve">Se desea crear una aplicación que dada una carpeta de imágenes </w:t>
      </w:r>
      <w:r w:rsidR="00065953">
        <w:t xml:space="preserve">y uno de los elementos de la lista obtenida anteriormente, devuelva un listado con todas las imágenes que contienen dicho elemento. </w:t>
      </w:r>
    </w:p>
    <w:sectPr w:rsidR="00065953" w:rsidRPr="00425B38" w:rsidSect="00BE5069">
      <w:headerReference w:type="even" r:id="rId7"/>
      <w:pgSz w:w="11910" w:h="16840"/>
      <w:pgMar w:top="1440" w:right="1080" w:bottom="1440" w:left="1080" w:header="49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116C" w14:textId="77777777" w:rsidR="00935919" w:rsidRDefault="00935919" w:rsidP="009062CB">
      <w:r>
        <w:separator/>
      </w:r>
    </w:p>
  </w:endnote>
  <w:endnote w:type="continuationSeparator" w:id="0">
    <w:p w14:paraId="7775FFFB" w14:textId="77777777" w:rsidR="00935919" w:rsidRDefault="00935919" w:rsidP="009062CB">
      <w:r>
        <w:continuationSeparator/>
      </w:r>
    </w:p>
  </w:endnote>
  <w:endnote w:type="continuationNotice" w:id="1">
    <w:p w14:paraId="26706D46" w14:textId="77777777" w:rsidR="00935919" w:rsidRDefault="00935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7A18" w14:textId="77777777" w:rsidR="00935919" w:rsidRDefault="00935919" w:rsidP="009062CB">
      <w:r>
        <w:separator/>
      </w:r>
    </w:p>
  </w:footnote>
  <w:footnote w:type="continuationSeparator" w:id="0">
    <w:p w14:paraId="3B6BD50B" w14:textId="77777777" w:rsidR="00935919" w:rsidRDefault="00935919" w:rsidP="009062CB">
      <w:r>
        <w:continuationSeparator/>
      </w:r>
    </w:p>
  </w:footnote>
  <w:footnote w:type="continuationNotice" w:id="1">
    <w:p w14:paraId="4630582A" w14:textId="77777777" w:rsidR="00935919" w:rsidRDefault="009359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99E7" w14:textId="7254D6D3" w:rsidR="00A5101D" w:rsidRDefault="00A5101D" w:rsidP="009062CB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412"/>
    <w:multiLevelType w:val="hybridMultilevel"/>
    <w:tmpl w:val="A7144AC4"/>
    <w:lvl w:ilvl="0" w:tplc="040A000F">
      <w:start w:val="1"/>
      <w:numFmt w:val="decimal"/>
      <w:lvlText w:val="%1."/>
      <w:lvlJc w:val="left"/>
      <w:pPr>
        <w:ind w:left="1134" w:hanging="360"/>
      </w:pPr>
    </w:lvl>
    <w:lvl w:ilvl="1" w:tplc="040A0019" w:tentative="1">
      <w:start w:val="1"/>
      <w:numFmt w:val="lowerLetter"/>
      <w:lvlText w:val="%2."/>
      <w:lvlJc w:val="left"/>
      <w:pPr>
        <w:ind w:left="1854" w:hanging="360"/>
      </w:pPr>
    </w:lvl>
    <w:lvl w:ilvl="2" w:tplc="040A001B" w:tentative="1">
      <w:start w:val="1"/>
      <w:numFmt w:val="lowerRoman"/>
      <w:lvlText w:val="%3."/>
      <w:lvlJc w:val="right"/>
      <w:pPr>
        <w:ind w:left="2574" w:hanging="180"/>
      </w:pPr>
    </w:lvl>
    <w:lvl w:ilvl="3" w:tplc="040A000F" w:tentative="1">
      <w:start w:val="1"/>
      <w:numFmt w:val="decimal"/>
      <w:lvlText w:val="%4."/>
      <w:lvlJc w:val="left"/>
      <w:pPr>
        <w:ind w:left="3294" w:hanging="360"/>
      </w:pPr>
    </w:lvl>
    <w:lvl w:ilvl="4" w:tplc="040A0019" w:tentative="1">
      <w:start w:val="1"/>
      <w:numFmt w:val="lowerLetter"/>
      <w:lvlText w:val="%5."/>
      <w:lvlJc w:val="left"/>
      <w:pPr>
        <w:ind w:left="4014" w:hanging="360"/>
      </w:pPr>
    </w:lvl>
    <w:lvl w:ilvl="5" w:tplc="040A001B" w:tentative="1">
      <w:start w:val="1"/>
      <w:numFmt w:val="lowerRoman"/>
      <w:lvlText w:val="%6."/>
      <w:lvlJc w:val="right"/>
      <w:pPr>
        <w:ind w:left="4734" w:hanging="180"/>
      </w:pPr>
    </w:lvl>
    <w:lvl w:ilvl="6" w:tplc="040A000F" w:tentative="1">
      <w:start w:val="1"/>
      <w:numFmt w:val="decimal"/>
      <w:lvlText w:val="%7."/>
      <w:lvlJc w:val="left"/>
      <w:pPr>
        <w:ind w:left="5454" w:hanging="360"/>
      </w:pPr>
    </w:lvl>
    <w:lvl w:ilvl="7" w:tplc="040A0019" w:tentative="1">
      <w:start w:val="1"/>
      <w:numFmt w:val="lowerLetter"/>
      <w:lvlText w:val="%8."/>
      <w:lvlJc w:val="left"/>
      <w:pPr>
        <w:ind w:left="6174" w:hanging="360"/>
      </w:pPr>
    </w:lvl>
    <w:lvl w:ilvl="8" w:tplc="040A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74E7CA6"/>
    <w:multiLevelType w:val="multilevel"/>
    <w:tmpl w:val="04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F24E9"/>
    <w:multiLevelType w:val="hybridMultilevel"/>
    <w:tmpl w:val="6F5EC524"/>
    <w:lvl w:ilvl="0" w:tplc="A2A8765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C6F55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97021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E2B4D5B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4664A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ED4954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7EAD01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81C4D7F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D0980EF2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8424E01"/>
    <w:multiLevelType w:val="hybridMultilevel"/>
    <w:tmpl w:val="8328118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859"/>
    <w:multiLevelType w:val="multilevel"/>
    <w:tmpl w:val="8A6AA736"/>
    <w:lvl w:ilvl="0">
      <w:start w:val="1"/>
      <w:numFmt w:val="decimal"/>
      <w:lvlText w:val="%1."/>
      <w:lvlJc w:val="left"/>
      <w:pPr>
        <w:ind w:left="1162" w:hanging="441"/>
      </w:pPr>
      <w:rPr>
        <w:rFonts w:ascii="Arial" w:eastAsia="Arial" w:hAnsi="Arial" w:cs="Arial" w:hint="default"/>
        <w:b/>
        <w:bCs/>
        <w:i w:val="0"/>
        <w:iCs w:val="0"/>
        <w:spacing w:val="0"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01" w:hanging="6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41" w:hanging="880"/>
      </w:pPr>
      <w:rPr>
        <w:rFonts w:ascii="Arial" w:eastAsia="Arial" w:hAnsi="Arial" w:cs="Arial" w:hint="default"/>
        <w:b w:val="0"/>
        <w:bCs w:val="0"/>
        <w:i/>
        <w:iCs/>
        <w:spacing w:val="-1"/>
        <w:w w:val="91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955" w:hanging="8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70" w:hanging="8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5" w:hanging="8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0" w:hanging="8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5" w:hanging="8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0" w:hanging="880"/>
      </w:pPr>
      <w:rPr>
        <w:rFonts w:hint="default"/>
        <w:lang w:val="es-ES" w:eastAsia="en-US" w:bidi="ar-SA"/>
      </w:rPr>
    </w:lvl>
  </w:abstractNum>
  <w:abstractNum w:abstractNumId="5" w15:restartNumberingAfterBreak="0">
    <w:nsid w:val="1A211DF2"/>
    <w:multiLevelType w:val="hybridMultilevel"/>
    <w:tmpl w:val="2872F3DC"/>
    <w:lvl w:ilvl="0" w:tplc="DD38452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E2A422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A22C1ED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34CAFE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5CC537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1F6753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955425A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0CFD62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8ACFB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DF90F04"/>
    <w:multiLevelType w:val="hybridMultilevel"/>
    <w:tmpl w:val="5F36F88A"/>
    <w:lvl w:ilvl="0" w:tplc="49280EBC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8F52C5C0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spacing w:val="0"/>
        <w:w w:val="131"/>
        <w:lang w:val="es-ES" w:eastAsia="en-US" w:bidi="ar-SA"/>
      </w:rPr>
    </w:lvl>
    <w:lvl w:ilvl="2" w:tplc="040A2BAE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07BAE46E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EBCCB856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72CA4DF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18ACEBC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A3EE7E6E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CB98F9F2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F3D174A"/>
    <w:multiLevelType w:val="hybridMultilevel"/>
    <w:tmpl w:val="3BF4827A"/>
    <w:lvl w:ilvl="0" w:tplc="0E46E2E2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A768CF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8926B7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36B667A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58C0DF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7F8C9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42ED44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10527F0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2B663B5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1FD17F3"/>
    <w:multiLevelType w:val="hybridMultilevel"/>
    <w:tmpl w:val="FDB6E0DA"/>
    <w:lvl w:ilvl="0" w:tplc="CBA058B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51834CA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753610C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6F98723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74C8BBA0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9F1EB7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25B27FC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5CB4E64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7FA2CE5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71338F"/>
    <w:multiLevelType w:val="hybridMultilevel"/>
    <w:tmpl w:val="79EE316E"/>
    <w:lvl w:ilvl="0" w:tplc="B7C23EF8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F7E598A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848EADC4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D3388974">
      <w:numFmt w:val="bullet"/>
      <w:lvlText w:val="•"/>
      <w:lvlJc w:val="left"/>
      <w:pPr>
        <w:ind w:left="3606" w:hanging="360"/>
      </w:pPr>
      <w:rPr>
        <w:rFonts w:hint="default"/>
        <w:lang w:val="es-ES" w:eastAsia="en-US" w:bidi="ar-SA"/>
      </w:rPr>
    </w:lvl>
    <w:lvl w:ilvl="4" w:tplc="CB7001B0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5" w:tplc="30243A34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6CCC33E8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C748B6C8"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 w:tplc="A04AD554">
      <w:numFmt w:val="bullet"/>
      <w:lvlText w:val="•"/>
      <w:lvlJc w:val="left"/>
      <w:pPr>
        <w:ind w:left="771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5237BBD"/>
    <w:multiLevelType w:val="hybridMultilevel"/>
    <w:tmpl w:val="B2A4B38E"/>
    <w:lvl w:ilvl="0" w:tplc="D1FA1776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713A2CA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7A4B2B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C80B7B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C9D6CE6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BE6A9A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4ED015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2C64BB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C09EEB9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5E45994"/>
    <w:multiLevelType w:val="hybridMultilevel"/>
    <w:tmpl w:val="B5B8D4BE"/>
    <w:lvl w:ilvl="0" w:tplc="0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2" w15:restartNumberingAfterBreak="0">
    <w:nsid w:val="2AB52225"/>
    <w:multiLevelType w:val="hybridMultilevel"/>
    <w:tmpl w:val="060EBF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B67AD"/>
    <w:multiLevelType w:val="hybridMultilevel"/>
    <w:tmpl w:val="259EA400"/>
    <w:lvl w:ilvl="0" w:tplc="10946794">
      <w:numFmt w:val="bullet"/>
      <w:lvlText w:val="-"/>
      <w:lvlJc w:val="left"/>
      <w:pPr>
        <w:ind w:left="133" w:hanging="104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081670D2">
      <w:numFmt w:val="bullet"/>
      <w:lvlText w:val="•"/>
      <w:lvlJc w:val="left"/>
      <w:pPr>
        <w:ind w:left="981" w:hanging="104"/>
      </w:pPr>
      <w:rPr>
        <w:rFonts w:hint="default"/>
        <w:lang w:val="es-ES" w:eastAsia="en-US" w:bidi="ar-SA"/>
      </w:rPr>
    </w:lvl>
    <w:lvl w:ilvl="2" w:tplc="866A3A1A">
      <w:numFmt w:val="bullet"/>
      <w:lvlText w:val="•"/>
      <w:lvlJc w:val="left"/>
      <w:pPr>
        <w:ind w:left="1823" w:hanging="104"/>
      </w:pPr>
      <w:rPr>
        <w:rFonts w:hint="default"/>
        <w:lang w:val="es-ES" w:eastAsia="en-US" w:bidi="ar-SA"/>
      </w:rPr>
    </w:lvl>
    <w:lvl w:ilvl="3" w:tplc="6660D2C0">
      <w:numFmt w:val="bullet"/>
      <w:lvlText w:val="•"/>
      <w:lvlJc w:val="left"/>
      <w:pPr>
        <w:ind w:left="2665" w:hanging="104"/>
      </w:pPr>
      <w:rPr>
        <w:rFonts w:hint="default"/>
        <w:lang w:val="es-ES" w:eastAsia="en-US" w:bidi="ar-SA"/>
      </w:rPr>
    </w:lvl>
    <w:lvl w:ilvl="4" w:tplc="B802DACA">
      <w:numFmt w:val="bullet"/>
      <w:lvlText w:val="•"/>
      <w:lvlJc w:val="left"/>
      <w:pPr>
        <w:ind w:left="3507" w:hanging="104"/>
      </w:pPr>
      <w:rPr>
        <w:rFonts w:hint="default"/>
        <w:lang w:val="es-ES" w:eastAsia="en-US" w:bidi="ar-SA"/>
      </w:rPr>
    </w:lvl>
    <w:lvl w:ilvl="5" w:tplc="F97A8918">
      <w:numFmt w:val="bullet"/>
      <w:lvlText w:val="•"/>
      <w:lvlJc w:val="left"/>
      <w:pPr>
        <w:ind w:left="4349" w:hanging="104"/>
      </w:pPr>
      <w:rPr>
        <w:rFonts w:hint="default"/>
        <w:lang w:val="es-ES" w:eastAsia="en-US" w:bidi="ar-SA"/>
      </w:rPr>
    </w:lvl>
    <w:lvl w:ilvl="6" w:tplc="CC905710">
      <w:numFmt w:val="bullet"/>
      <w:lvlText w:val="•"/>
      <w:lvlJc w:val="left"/>
      <w:pPr>
        <w:ind w:left="5191" w:hanging="104"/>
      </w:pPr>
      <w:rPr>
        <w:rFonts w:hint="default"/>
        <w:lang w:val="es-ES" w:eastAsia="en-US" w:bidi="ar-SA"/>
      </w:rPr>
    </w:lvl>
    <w:lvl w:ilvl="7" w:tplc="57802FCE">
      <w:numFmt w:val="bullet"/>
      <w:lvlText w:val="•"/>
      <w:lvlJc w:val="left"/>
      <w:pPr>
        <w:ind w:left="6032" w:hanging="104"/>
      </w:pPr>
      <w:rPr>
        <w:rFonts w:hint="default"/>
        <w:lang w:val="es-ES" w:eastAsia="en-US" w:bidi="ar-SA"/>
      </w:rPr>
    </w:lvl>
    <w:lvl w:ilvl="8" w:tplc="46C6A87C">
      <w:numFmt w:val="bullet"/>
      <w:lvlText w:val="•"/>
      <w:lvlJc w:val="left"/>
      <w:pPr>
        <w:ind w:left="6874" w:hanging="104"/>
      </w:pPr>
      <w:rPr>
        <w:rFonts w:hint="default"/>
        <w:lang w:val="es-ES" w:eastAsia="en-US" w:bidi="ar-SA"/>
      </w:rPr>
    </w:lvl>
  </w:abstractNum>
  <w:abstractNum w:abstractNumId="14" w15:restartNumberingAfterBreak="0">
    <w:nsid w:val="31D609E8"/>
    <w:multiLevelType w:val="hybridMultilevel"/>
    <w:tmpl w:val="934EBCE8"/>
    <w:lvl w:ilvl="0" w:tplc="855ED28C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CCA0D536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015C8E8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7CDC855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FB08F4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F66C279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F4BED4D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8E497A4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4B09CA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5FB1AFF"/>
    <w:multiLevelType w:val="hybridMultilevel"/>
    <w:tmpl w:val="FC20F7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E40D0"/>
    <w:multiLevelType w:val="hybridMultilevel"/>
    <w:tmpl w:val="57582270"/>
    <w:lvl w:ilvl="0" w:tplc="A32C4F00">
      <w:start w:val="2"/>
      <w:numFmt w:val="decimal"/>
      <w:lvlText w:val="%1."/>
      <w:lvlJc w:val="left"/>
      <w:pPr>
        <w:ind w:left="218" w:hanging="189"/>
      </w:pPr>
      <w:rPr>
        <w:rFonts w:ascii="Arial" w:eastAsia="Arial" w:hAnsi="Arial" w:cs="Arial" w:hint="default"/>
        <w:b w:val="0"/>
        <w:bCs w:val="0"/>
        <w:i w:val="0"/>
        <w:iCs w:val="0"/>
        <w:color w:val="555454"/>
        <w:spacing w:val="0"/>
        <w:w w:val="100"/>
        <w:sz w:val="17"/>
        <w:szCs w:val="17"/>
        <w:lang w:val="es-ES" w:eastAsia="en-US" w:bidi="ar-SA"/>
      </w:rPr>
    </w:lvl>
    <w:lvl w:ilvl="1" w:tplc="3F4EF23E">
      <w:numFmt w:val="bullet"/>
      <w:lvlText w:val="•"/>
      <w:lvlJc w:val="left"/>
      <w:pPr>
        <w:ind w:left="1053" w:hanging="189"/>
      </w:pPr>
      <w:rPr>
        <w:rFonts w:hint="default"/>
        <w:lang w:val="es-ES" w:eastAsia="en-US" w:bidi="ar-SA"/>
      </w:rPr>
    </w:lvl>
    <w:lvl w:ilvl="2" w:tplc="C5BAEEC6">
      <w:numFmt w:val="bullet"/>
      <w:lvlText w:val="•"/>
      <w:lvlJc w:val="left"/>
      <w:pPr>
        <w:ind w:left="1887" w:hanging="189"/>
      </w:pPr>
      <w:rPr>
        <w:rFonts w:hint="default"/>
        <w:lang w:val="es-ES" w:eastAsia="en-US" w:bidi="ar-SA"/>
      </w:rPr>
    </w:lvl>
    <w:lvl w:ilvl="3" w:tplc="A7620CC0">
      <w:numFmt w:val="bullet"/>
      <w:lvlText w:val="•"/>
      <w:lvlJc w:val="left"/>
      <w:pPr>
        <w:ind w:left="2721" w:hanging="189"/>
      </w:pPr>
      <w:rPr>
        <w:rFonts w:hint="default"/>
        <w:lang w:val="es-ES" w:eastAsia="en-US" w:bidi="ar-SA"/>
      </w:rPr>
    </w:lvl>
    <w:lvl w:ilvl="4" w:tplc="7F322D80">
      <w:numFmt w:val="bullet"/>
      <w:lvlText w:val="•"/>
      <w:lvlJc w:val="left"/>
      <w:pPr>
        <w:ind w:left="3555" w:hanging="189"/>
      </w:pPr>
      <w:rPr>
        <w:rFonts w:hint="default"/>
        <w:lang w:val="es-ES" w:eastAsia="en-US" w:bidi="ar-SA"/>
      </w:rPr>
    </w:lvl>
    <w:lvl w:ilvl="5" w:tplc="055E670E">
      <w:numFmt w:val="bullet"/>
      <w:lvlText w:val="•"/>
      <w:lvlJc w:val="left"/>
      <w:pPr>
        <w:ind w:left="4389" w:hanging="189"/>
      </w:pPr>
      <w:rPr>
        <w:rFonts w:hint="default"/>
        <w:lang w:val="es-ES" w:eastAsia="en-US" w:bidi="ar-SA"/>
      </w:rPr>
    </w:lvl>
    <w:lvl w:ilvl="6" w:tplc="0D6412D0">
      <w:numFmt w:val="bullet"/>
      <w:lvlText w:val="•"/>
      <w:lvlJc w:val="left"/>
      <w:pPr>
        <w:ind w:left="5223" w:hanging="189"/>
      </w:pPr>
      <w:rPr>
        <w:rFonts w:hint="default"/>
        <w:lang w:val="es-ES" w:eastAsia="en-US" w:bidi="ar-SA"/>
      </w:rPr>
    </w:lvl>
    <w:lvl w:ilvl="7" w:tplc="2C3A3330">
      <w:numFmt w:val="bullet"/>
      <w:lvlText w:val="•"/>
      <w:lvlJc w:val="left"/>
      <w:pPr>
        <w:ind w:left="6056" w:hanging="189"/>
      </w:pPr>
      <w:rPr>
        <w:rFonts w:hint="default"/>
        <w:lang w:val="es-ES" w:eastAsia="en-US" w:bidi="ar-SA"/>
      </w:rPr>
    </w:lvl>
    <w:lvl w:ilvl="8" w:tplc="3676BAA6">
      <w:numFmt w:val="bullet"/>
      <w:lvlText w:val="•"/>
      <w:lvlJc w:val="left"/>
      <w:pPr>
        <w:ind w:left="6890" w:hanging="189"/>
      </w:pPr>
      <w:rPr>
        <w:rFonts w:hint="default"/>
        <w:lang w:val="es-ES" w:eastAsia="en-US" w:bidi="ar-SA"/>
      </w:rPr>
    </w:lvl>
  </w:abstractNum>
  <w:abstractNum w:abstractNumId="17" w15:restartNumberingAfterBreak="0">
    <w:nsid w:val="3B073970"/>
    <w:multiLevelType w:val="hybridMultilevel"/>
    <w:tmpl w:val="7ACEA4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DA3"/>
    <w:multiLevelType w:val="hybridMultilevel"/>
    <w:tmpl w:val="C444F3A4"/>
    <w:lvl w:ilvl="0" w:tplc="791A47DC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4CA60D4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3C2083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575276A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3AB004B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119272A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53BA91A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B4C0A62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BC0CBECC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0A65861"/>
    <w:multiLevelType w:val="hybridMultilevel"/>
    <w:tmpl w:val="D5A24D6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E0583"/>
    <w:multiLevelType w:val="multilevel"/>
    <w:tmpl w:val="040A001F"/>
    <w:numStyleLink w:val="111111"/>
  </w:abstractNum>
  <w:abstractNum w:abstractNumId="21" w15:restartNumberingAfterBreak="0">
    <w:nsid w:val="42A5024A"/>
    <w:multiLevelType w:val="hybridMultilevel"/>
    <w:tmpl w:val="E1C26EAA"/>
    <w:lvl w:ilvl="0" w:tplc="CD4675A4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9CE6BB6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9788B5FC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2BB4F69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8152B0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A266C5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DFD6A6B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39A02896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ACA3CEE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47A4393"/>
    <w:multiLevelType w:val="hybridMultilevel"/>
    <w:tmpl w:val="64EAF606"/>
    <w:lvl w:ilvl="0" w:tplc="D9A2B678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BF386C92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A224E0D4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3" w:tplc="B560A43A">
      <w:numFmt w:val="bullet"/>
      <w:lvlText w:val="•"/>
      <w:lvlJc w:val="left"/>
      <w:pPr>
        <w:ind w:left="3704" w:hanging="360"/>
      </w:pPr>
      <w:rPr>
        <w:rFonts w:hint="default"/>
        <w:lang w:val="es-ES" w:eastAsia="en-US" w:bidi="ar-SA"/>
      </w:rPr>
    </w:lvl>
    <w:lvl w:ilvl="4" w:tplc="EFB0E640">
      <w:numFmt w:val="bullet"/>
      <w:lvlText w:val="•"/>
      <w:lvlJc w:val="left"/>
      <w:pPr>
        <w:ind w:left="4512" w:hanging="360"/>
      </w:pPr>
      <w:rPr>
        <w:rFonts w:hint="default"/>
        <w:lang w:val="es-ES" w:eastAsia="en-US" w:bidi="ar-SA"/>
      </w:rPr>
    </w:lvl>
    <w:lvl w:ilvl="5" w:tplc="C8D29968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BDA4CDD6"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 w:tplc="42DC6374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D346B58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7F84BFE"/>
    <w:multiLevelType w:val="hybridMultilevel"/>
    <w:tmpl w:val="A28AF6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E7CA3"/>
    <w:multiLevelType w:val="hybridMultilevel"/>
    <w:tmpl w:val="8A7C43B4"/>
    <w:lvl w:ilvl="0" w:tplc="C0E6F3A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1806F09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D46220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51459C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016EAFE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D946029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674C3B5E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E1DC3F7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8258D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4EBF3964"/>
    <w:multiLevelType w:val="hybridMultilevel"/>
    <w:tmpl w:val="F0F819CA"/>
    <w:lvl w:ilvl="0" w:tplc="B16E4388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058C42E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29724AFE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46D26B64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B7EB9FC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AE14A66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5F2438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FFA9F0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A940AE68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22E75FA"/>
    <w:multiLevelType w:val="multilevel"/>
    <w:tmpl w:val="217A86FE"/>
    <w:styleLink w:val="Listaactual1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2721FFA"/>
    <w:multiLevelType w:val="hybridMultilevel"/>
    <w:tmpl w:val="FF40C81A"/>
    <w:lvl w:ilvl="0" w:tplc="197AB40E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F8B4B614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B0DC9E3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D98E9FD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6EBBDA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29C27AD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73AE483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A32A290E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57B4ED8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529865FF"/>
    <w:multiLevelType w:val="hybridMultilevel"/>
    <w:tmpl w:val="5B9492B0"/>
    <w:lvl w:ilvl="0" w:tplc="0AA6DDA8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2FE861FC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81308842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BB16B65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97A2C686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AB44240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1714B228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D86789A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1D468F16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4546F9B"/>
    <w:multiLevelType w:val="multilevel"/>
    <w:tmpl w:val="2F8A359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832EBD"/>
    <w:multiLevelType w:val="hybridMultilevel"/>
    <w:tmpl w:val="8F54233C"/>
    <w:lvl w:ilvl="0" w:tplc="0C580A80">
      <w:numFmt w:val="bullet"/>
      <w:lvlText w:val="•"/>
      <w:lvlJc w:val="left"/>
      <w:pPr>
        <w:ind w:left="114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498A884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2" w:tplc="DF0EB94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632AB94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4" w:tplc="44E6A400"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 w:tplc="37A2947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F6FE307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7DE4F098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8" w:tplc="9844E266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E250C68"/>
    <w:multiLevelType w:val="hybridMultilevel"/>
    <w:tmpl w:val="2AB27AA2"/>
    <w:lvl w:ilvl="0" w:tplc="040A000F">
      <w:start w:val="1"/>
      <w:numFmt w:val="decimal"/>
      <w:lvlText w:val="%1."/>
      <w:lvlJc w:val="left"/>
      <w:pPr>
        <w:ind w:left="1441" w:hanging="360"/>
      </w:pPr>
    </w:lvl>
    <w:lvl w:ilvl="1" w:tplc="040A0019" w:tentative="1">
      <w:start w:val="1"/>
      <w:numFmt w:val="lowerLetter"/>
      <w:lvlText w:val="%2."/>
      <w:lvlJc w:val="left"/>
      <w:pPr>
        <w:ind w:left="2161" w:hanging="360"/>
      </w:pPr>
    </w:lvl>
    <w:lvl w:ilvl="2" w:tplc="040A001B" w:tentative="1">
      <w:start w:val="1"/>
      <w:numFmt w:val="lowerRoman"/>
      <w:lvlText w:val="%3."/>
      <w:lvlJc w:val="right"/>
      <w:pPr>
        <w:ind w:left="2881" w:hanging="180"/>
      </w:pPr>
    </w:lvl>
    <w:lvl w:ilvl="3" w:tplc="040A000F" w:tentative="1">
      <w:start w:val="1"/>
      <w:numFmt w:val="decimal"/>
      <w:lvlText w:val="%4."/>
      <w:lvlJc w:val="left"/>
      <w:pPr>
        <w:ind w:left="3601" w:hanging="360"/>
      </w:pPr>
    </w:lvl>
    <w:lvl w:ilvl="4" w:tplc="040A0019" w:tentative="1">
      <w:start w:val="1"/>
      <w:numFmt w:val="lowerLetter"/>
      <w:lvlText w:val="%5."/>
      <w:lvlJc w:val="left"/>
      <w:pPr>
        <w:ind w:left="4321" w:hanging="360"/>
      </w:pPr>
    </w:lvl>
    <w:lvl w:ilvl="5" w:tplc="040A001B" w:tentative="1">
      <w:start w:val="1"/>
      <w:numFmt w:val="lowerRoman"/>
      <w:lvlText w:val="%6."/>
      <w:lvlJc w:val="right"/>
      <w:pPr>
        <w:ind w:left="5041" w:hanging="180"/>
      </w:pPr>
    </w:lvl>
    <w:lvl w:ilvl="6" w:tplc="040A000F" w:tentative="1">
      <w:start w:val="1"/>
      <w:numFmt w:val="decimal"/>
      <w:lvlText w:val="%7."/>
      <w:lvlJc w:val="left"/>
      <w:pPr>
        <w:ind w:left="5761" w:hanging="360"/>
      </w:pPr>
    </w:lvl>
    <w:lvl w:ilvl="7" w:tplc="040A0019" w:tentative="1">
      <w:start w:val="1"/>
      <w:numFmt w:val="lowerLetter"/>
      <w:lvlText w:val="%8."/>
      <w:lvlJc w:val="left"/>
      <w:pPr>
        <w:ind w:left="6481" w:hanging="360"/>
      </w:pPr>
    </w:lvl>
    <w:lvl w:ilvl="8" w:tplc="040A001B" w:tentative="1">
      <w:start w:val="1"/>
      <w:numFmt w:val="lowerRoman"/>
      <w:lvlText w:val="%9."/>
      <w:lvlJc w:val="right"/>
      <w:pPr>
        <w:ind w:left="7201" w:hanging="180"/>
      </w:pPr>
    </w:lvl>
  </w:abstractNum>
  <w:abstractNum w:abstractNumId="32" w15:restartNumberingAfterBreak="0">
    <w:nsid w:val="60FF69FD"/>
    <w:multiLevelType w:val="hybridMultilevel"/>
    <w:tmpl w:val="C7D4CB36"/>
    <w:lvl w:ilvl="0" w:tplc="500442BA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8940188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010BBE6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17A209E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DB726784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CF5A363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B4CC7C5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0346D8E8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E0E2E13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61EA2889"/>
    <w:multiLevelType w:val="multilevel"/>
    <w:tmpl w:val="8BDAA788"/>
    <w:styleLink w:val="Listaactual2"/>
    <w:lvl w:ilvl="0">
      <w:start w:val="1"/>
      <w:numFmt w:val="decimal"/>
      <w:lvlText w:val="%1."/>
      <w:lvlJc w:val="left"/>
      <w:pPr>
        <w:ind w:left="1801" w:hanging="360"/>
      </w:pPr>
    </w:lvl>
    <w:lvl w:ilvl="1">
      <w:start w:val="1"/>
      <w:numFmt w:val="lowerLetter"/>
      <w:lvlText w:val="%2."/>
      <w:lvlJc w:val="left"/>
      <w:pPr>
        <w:ind w:left="2521" w:hanging="360"/>
      </w:pPr>
    </w:lvl>
    <w:lvl w:ilvl="2">
      <w:start w:val="1"/>
      <w:numFmt w:val="lowerRoman"/>
      <w:lvlText w:val="%3."/>
      <w:lvlJc w:val="right"/>
      <w:pPr>
        <w:ind w:left="3241" w:hanging="180"/>
      </w:pPr>
    </w:lvl>
    <w:lvl w:ilvl="3">
      <w:start w:val="1"/>
      <w:numFmt w:val="decimal"/>
      <w:lvlText w:val="%4."/>
      <w:lvlJc w:val="left"/>
      <w:pPr>
        <w:ind w:left="3961" w:hanging="360"/>
      </w:pPr>
    </w:lvl>
    <w:lvl w:ilvl="4">
      <w:start w:val="1"/>
      <w:numFmt w:val="lowerLetter"/>
      <w:lvlText w:val="%5."/>
      <w:lvlJc w:val="left"/>
      <w:pPr>
        <w:ind w:left="4681" w:hanging="360"/>
      </w:pPr>
    </w:lvl>
    <w:lvl w:ilvl="5">
      <w:start w:val="1"/>
      <w:numFmt w:val="lowerRoman"/>
      <w:lvlText w:val="%6."/>
      <w:lvlJc w:val="right"/>
      <w:pPr>
        <w:ind w:left="5401" w:hanging="180"/>
      </w:pPr>
    </w:lvl>
    <w:lvl w:ilvl="6">
      <w:start w:val="1"/>
      <w:numFmt w:val="decimal"/>
      <w:lvlText w:val="%7."/>
      <w:lvlJc w:val="left"/>
      <w:pPr>
        <w:ind w:left="6121" w:hanging="360"/>
      </w:pPr>
    </w:lvl>
    <w:lvl w:ilvl="7">
      <w:start w:val="1"/>
      <w:numFmt w:val="lowerLetter"/>
      <w:lvlText w:val="%8."/>
      <w:lvlJc w:val="left"/>
      <w:pPr>
        <w:ind w:left="6841" w:hanging="360"/>
      </w:pPr>
    </w:lvl>
    <w:lvl w:ilvl="8">
      <w:start w:val="1"/>
      <w:numFmt w:val="lowerRoman"/>
      <w:lvlText w:val="%9."/>
      <w:lvlJc w:val="right"/>
      <w:pPr>
        <w:ind w:left="7561" w:hanging="180"/>
      </w:pPr>
    </w:lvl>
  </w:abstractNum>
  <w:abstractNum w:abstractNumId="34" w15:restartNumberingAfterBreak="0">
    <w:nsid w:val="65C04FD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68443CA3"/>
    <w:multiLevelType w:val="multilevel"/>
    <w:tmpl w:val="0E1810DA"/>
    <w:lvl w:ilvl="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95" w:hanging="414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2"/>
        <w:sz w:val="25"/>
        <w:szCs w:val="25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01" w:hanging="720"/>
      </w:pPr>
      <w:rPr>
        <w:rFonts w:ascii="Arial" w:eastAsia="Arial" w:hAnsi="Arial" w:cs="Arial" w:hint="default"/>
        <w:b w:val="0"/>
        <w:bCs w:val="0"/>
        <w:i/>
        <w:iCs/>
        <w:color w:val="4471C4"/>
        <w:spacing w:val="-2"/>
        <w:w w:val="86"/>
        <w:sz w:val="25"/>
        <w:szCs w:val="25"/>
        <w:lang w:val="es-ES" w:eastAsia="en-US" w:bidi="ar-SA"/>
      </w:rPr>
    </w:lvl>
    <w:lvl w:ilvl="3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9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6D7278FD"/>
    <w:multiLevelType w:val="hybridMultilevel"/>
    <w:tmpl w:val="0CBCFC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8776A"/>
    <w:multiLevelType w:val="hybridMultilevel"/>
    <w:tmpl w:val="EFECCD1A"/>
    <w:lvl w:ilvl="0" w:tplc="15A018A2">
      <w:numFmt w:val="bullet"/>
      <w:lvlText w:val="•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s-ES" w:eastAsia="en-US" w:bidi="ar-SA"/>
      </w:rPr>
    </w:lvl>
    <w:lvl w:ilvl="1" w:tplc="3D8A2F90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14C8A9E8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986A82C6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65436B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7FEAB07A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166A49A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4106ED70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68B68B0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38" w15:restartNumberingAfterBreak="0">
    <w:nsid w:val="78483C30"/>
    <w:multiLevelType w:val="hybridMultilevel"/>
    <w:tmpl w:val="6FBE4D34"/>
    <w:lvl w:ilvl="0" w:tplc="35A43740">
      <w:start w:val="1"/>
      <w:numFmt w:val="decimal"/>
      <w:lvlText w:val="%1."/>
      <w:lvlJc w:val="left"/>
      <w:pPr>
        <w:ind w:left="144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0"/>
        <w:sz w:val="24"/>
        <w:szCs w:val="24"/>
        <w:lang w:val="es-ES" w:eastAsia="en-US" w:bidi="ar-SA"/>
      </w:rPr>
    </w:lvl>
    <w:lvl w:ilvl="1" w:tplc="0C52E7D2">
      <w:numFmt w:val="bullet"/>
      <w:lvlText w:val="•"/>
      <w:lvlJc w:val="left"/>
      <w:pPr>
        <w:ind w:left="2232" w:hanging="360"/>
      </w:pPr>
      <w:rPr>
        <w:rFonts w:hint="default"/>
        <w:lang w:val="es-ES" w:eastAsia="en-US" w:bidi="ar-SA"/>
      </w:rPr>
    </w:lvl>
    <w:lvl w:ilvl="2" w:tplc="F44E0504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AFC00DCC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A370B148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5" w:tplc="B6AEE872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E064D800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7" w:tplc="F184199C">
      <w:numFmt w:val="bullet"/>
      <w:lvlText w:val="•"/>
      <w:lvlJc w:val="left"/>
      <w:pPr>
        <w:ind w:left="6984" w:hanging="360"/>
      </w:pPr>
      <w:rPr>
        <w:rFonts w:hint="default"/>
        <w:lang w:val="es-ES" w:eastAsia="en-US" w:bidi="ar-SA"/>
      </w:rPr>
    </w:lvl>
    <w:lvl w:ilvl="8" w:tplc="FBC2DD64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num w:numId="1" w16cid:durableId="2058970347">
    <w:abstractNumId w:val="27"/>
  </w:num>
  <w:num w:numId="2" w16cid:durableId="1549294046">
    <w:abstractNumId w:val="37"/>
  </w:num>
  <w:num w:numId="3" w16cid:durableId="2011055895">
    <w:abstractNumId w:val="16"/>
  </w:num>
  <w:num w:numId="4" w16cid:durableId="1243905233">
    <w:abstractNumId w:val="13"/>
  </w:num>
  <w:num w:numId="5" w16cid:durableId="1825120271">
    <w:abstractNumId w:val="6"/>
  </w:num>
  <w:num w:numId="6" w16cid:durableId="857280978">
    <w:abstractNumId w:val="22"/>
  </w:num>
  <w:num w:numId="7" w16cid:durableId="1401175147">
    <w:abstractNumId w:val="18"/>
  </w:num>
  <w:num w:numId="8" w16cid:durableId="2121484785">
    <w:abstractNumId w:val="28"/>
  </w:num>
  <w:num w:numId="9" w16cid:durableId="1375815296">
    <w:abstractNumId w:val="32"/>
  </w:num>
  <w:num w:numId="10" w16cid:durableId="951789853">
    <w:abstractNumId w:val="30"/>
  </w:num>
  <w:num w:numId="11" w16cid:durableId="2116972286">
    <w:abstractNumId w:val="21"/>
  </w:num>
  <w:num w:numId="12" w16cid:durableId="1697733155">
    <w:abstractNumId w:val="2"/>
  </w:num>
  <w:num w:numId="13" w16cid:durableId="1683892875">
    <w:abstractNumId w:val="9"/>
  </w:num>
  <w:num w:numId="14" w16cid:durableId="1013413520">
    <w:abstractNumId w:val="10"/>
  </w:num>
  <w:num w:numId="15" w16cid:durableId="1582906153">
    <w:abstractNumId w:val="38"/>
  </w:num>
  <w:num w:numId="16" w16cid:durableId="1787891733">
    <w:abstractNumId w:val="14"/>
  </w:num>
  <w:num w:numId="17" w16cid:durableId="852106685">
    <w:abstractNumId w:val="8"/>
  </w:num>
  <w:num w:numId="18" w16cid:durableId="1296448807">
    <w:abstractNumId w:val="25"/>
  </w:num>
  <w:num w:numId="19" w16cid:durableId="999314082">
    <w:abstractNumId w:val="5"/>
  </w:num>
  <w:num w:numId="20" w16cid:durableId="735326796">
    <w:abstractNumId w:val="24"/>
  </w:num>
  <w:num w:numId="21" w16cid:durableId="992105294">
    <w:abstractNumId w:val="7"/>
  </w:num>
  <w:num w:numId="22" w16cid:durableId="694162318">
    <w:abstractNumId w:val="34"/>
  </w:num>
  <w:num w:numId="23" w16cid:durableId="1470173487">
    <w:abstractNumId w:val="4"/>
  </w:num>
  <w:num w:numId="24" w16cid:durableId="947543611">
    <w:abstractNumId w:val="29"/>
  </w:num>
  <w:num w:numId="25" w16cid:durableId="1258555988">
    <w:abstractNumId w:val="35"/>
  </w:num>
  <w:num w:numId="26" w16cid:durableId="1312637921">
    <w:abstractNumId w:val="31"/>
  </w:num>
  <w:num w:numId="27" w16cid:durableId="1359627485">
    <w:abstractNumId w:val="11"/>
  </w:num>
  <w:num w:numId="28" w16cid:durableId="774247044">
    <w:abstractNumId w:val="0"/>
  </w:num>
  <w:num w:numId="29" w16cid:durableId="177889748">
    <w:abstractNumId w:val="20"/>
  </w:num>
  <w:num w:numId="30" w16cid:durableId="1109861537">
    <w:abstractNumId w:val="26"/>
  </w:num>
  <w:num w:numId="31" w16cid:durableId="503593560">
    <w:abstractNumId w:val="1"/>
  </w:num>
  <w:num w:numId="32" w16cid:durableId="1507479037">
    <w:abstractNumId w:val="33"/>
  </w:num>
  <w:num w:numId="33" w16cid:durableId="1012757306">
    <w:abstractNumId w:val="17"/>
  </w:num>
  <w:num w:numId="34" w16cid:durableId="610936012">
    <w:abstractNumId w:val="23"/>
  </w:num>
  <w:num w:numId="35" w16cid:durableId="677003855">
    <w:abstractNumId w:val="36"/>
  </w:num>
  <w:num w:numId="36" w16cid:durableId="928974270">
    <w:abstractNumId w:val="15"/>
  </w:num>
  <w:num w:numId="37" w16cid:durableId="1811288821">
    <w:abstractNumId w:val="12"/>
  </w:num>
  <w:num w:numId="38" w16cid:durableId="1878882700">
    <w:abstractNumId w:val="19"/>
  </w:num>
  <w:num w:numId="39" w16cid:durableId="10361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101D"/>
    <w:rsid w:val="0005496C"/>
    <w:rsid w:val="00065953"/>
    <w:rsid w:val="000860F2"/>
    <w:rsid w:val="000A3649"/>
    <w:rsid w:val="000C0560"/>
    <w:rsid w:val="00190F99"/>
    <w:rsid w:val="001E6A8E"/>
    <w:rsid w:val="002054B3"/>
    <w:rsid w:val="0025774D"/>
    <w:rsid w:val="00281CEB"/>
    <w:rsid w:val="00336F6F"/>
    <w:rsid w:val="00350584"/>
    <w:rsid w:val="003877D5"/>
    <w:rsid w:val="003F6CEB"/>
    <w:rsid w:val="00425B38"/>
    <w:rsid w:val="004A493D"/>
    <w:rsid w:val="005F295C"/>
    <w:rsid w:val="00611E68"/>
    <w:rsid w:val="006F4968"/>
    <w:rsid w:val="0072787C"/>
    <w:rsid w:val="007D345D"/>
    <w:rsid w:val="00807868"/>
    <w:rsid w:val="00813639"/>
    <w:rsid w:val="00816623"/>
    <w:rsid w:val="00856E0A"/>
    <w:rsid w:val="009062CB"/>
    <w:rsid w:val="00935919"/>
    <w:rsid w:val="0098550E"/>
    <w:rsid w:val="00994D48"/>
    <w:rsid w:val="009F0420"/>
    <w:rsid w:val="00A20CBD"/>
    <w:rsid w:val="00A5101D"/>
    <w:rsid w:val="00A708AC"/>
    <w:rsid w:val="00AF5766"/>
    <w:rsid w:val="00B25A5E"/>
    <w:rsid w:val="00B3340D"/>
    <w:rsid w:val="00B67544"/>
    <w:rsid w:val="00BE5069"/>
    <w:rsid w:val="00C00A09"/>
    <w:rsid w:val="00C0684E"/>
    <w:rsid w:val="00C74F50"/>
    <w:rsid w:val="00C94977"/>
    <w:rsid w:val="00CA1B4D"/>
    <w:rsid w:val="00CC7105"/>
    <w:rsid w:val="00D946DF"/>
    <w:rsid w:val="00E547A3"/>
    <w:rsid w:val="00EA51B0"/>
    <w:rsid w:val="00F65098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9691"/>
  <w15:docId w15:val="{F20E9A97-8B2F-5B42-A89E-621FB4F0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5D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uiPriority w:val="9"/>
    <w:qFormat/>
    <w:rsid w:val="009062CB"/>
    <w:pPr>
      <w:widowControl w:val="0"/>
      <w:numPr>
        <w:numId w:val="24"/>
      </w:numPr>
      <w:autoSpaceDE w:val="0"/>
      <w:autoSpaceDN w:val="0"/>
      <w:spacing w:before="240" w:after="240"/>
      <w:ind w:right="137"/>
      <w:jc w:val="both"/>
      <w:outlineLvl w:val="0"/>
    </w:pPr>
    <w:rPr>
      <w:rFonts w:ascii="Calibri" w:eastAsia="Arial" w:hAnsi="Calibri" w:cs="Calibri"/>
      <w:b/>
      <w:bCs/>
      <w:color w:val="17365D" w:themeColor="text2" w:themeShade="BF"/>
      <w:spacing w:val="-8"/>
      <w:sz w:val="36"/>
      <w:szCs w:val="36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2CB"/>
    <w:pPr>
      <w:keepNext/>
      <w:keepLines/>
      <w:widowControl w:val="0"/>
      <w:numPr>
        <w:ilvl w:val="1"/>
        <w:numId w:val="24"/>
      </w:numPr>
      <w:autoSpaceDE w:val="0"/>
      <w:autoSpaceDN w:val="0"/>
      <w:spacing w:before="40"/>
      <w:ind w:left="709" w:right="137" w:hanging="715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6E0A"/>
    <w:pPr>
      <w:keepNext/>
      <w:keepLines/>
      <w:widowControl w:val="0"/>
      <w:autoSpaceDE w:val="0"/>
      <w:autoSpaceDN w:val="0"/>
      <w:spacing w:before="40"/>
      <w:ind w:right="137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420"/>
    <w:pPr>
      <w:keepNext/>
      <w:keepLines/>
      <w:widowControl w:val="0"/>
      <w:autoSpaceDE w:val="0"/>
      <w:autoSpaceDN w:val="0"/>
      <w:spacing w:before="40" w:after="240"/>
      <w:ind w:right="137"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pacing w:val="-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widowControl w:val="0"/>
      <w:autoSpaceDE w:val="0"/>
      <w:autoSpaceDN w:val="0"/>
      <w:spacing w:before="134" w:after="240"/>
      <w:ind w:left="1161" w:right="137" w:hanging="440"/>
      <w:jc w:val="both"/>
    </w:pPr>
    <w:rPr>
      <w:rFonts w:asciiTheme="minorHAnsi" w:eastAsia="Arial" w:hAnsiTheme="minorHAnsi" w:cstheme="minorHAnsi"/>
      <w:b/>
      <w:bCs/>
      <w:spacing w:val="-8"/>
      <w:sz w:val="20"/>
      <w:szCs w:val="20"/>
      <w:lang w:eastAsia="en-US"/>
    </w:rPr>
  </w:style>
  <w:style w:type="paragraph" w:styleId="TDC2">
    <w:name w:val="toc 2"/>
    <w:basedOn w:val="Normal"/>
    <w:uiPriority w:val="1"/>
    <w:qFormat/>
    <w:pPr>
      <w:widowControl w:val="0"/>
      <w:autoSpaceDE w:val="0"/>
      <w:autoSpaceDN w:val="0"/>
      <w:spacing w:before="134" w:after="240"/>
      <w:ind w:left="1601" w:right="137" w:hanging="660"/>
      <w:jc w:val="both"/>
    </w:pPr>
    <w:rPr>
      <w:rFonts w:asciiTheme="minorHAnsi" w:eastAsia="Arial" w:hAnsiTheme="minorHAnsi" w:cstheme="minorHAnsi"/>
      <w:spacing w:val="-8"/>
      <w:sz w:val="20"/>
      <w:szCs w:val="20"/>
      <w:lang w:eastAsia="en-US"/>
    </w:rPr>
  </w:style>
  <w:style w:type="paragraph" w:styleId="TDC3">
    <w:name w:val="toc 3"/>
    <w:basedOn w:val="Normal"/>
    <w:uiPriority w:val="1"/>
    <w:qFormat/>
    <w:pPr>
      <w:widowControl w:val="0"/>
      <w:autoSpaceDE w:val="0"/>
      <w:autoSpaceDN w:val="0"/>
      <w:spacing w:before="135" w:after="240"/>
      <w:ind w:left="1601" w:right="137" w:hanging="660"/>
      <w:jc w:val="both"/>
    </w:pPr>
    <w:rPr>
      <w:rFonts w:asciiTheme="minorHAnsi" w:eastAsia="Arial" w:hAnsiTheme="minorHAnsi" w:cstheme="minorHAnsi"/>
      <w:b/>
      <w:bCs/>
      <w:i/>
      <w:iCs/>
      <w:spacing w:val="-8"/>
      <w:lang w:eastAsia="en-US"/>
    </w:rPr>
  </w:style>
  <w:style w:type="paragraph" w:styleId="TDC4">
    <w:name w:val="toc 4"/>
    <w:basedOn w:val="Normal"/>
    <w:uiPriority w:val="1"/>
    <w:qFormat/>
    <w:pPr>
      <w:widowControl w:val="0"/>
      <w:autoSpaceDE w:val="0"/>
      <w:autoSpaceDN w:val="0"/>
      <w:spacing w:before="135" w:after="240"/>
      <w:ind w:left="2041" w:right="137" w:hanging="880"/>
      <w:jc w:val="both"/>
    </w:pPr>
    <w:rPr>
      <w:rFonts w:asciiTheme="minorHAnsi" w:eastAsia="Arial" w:hAnsiTheme="minorHAnsi" w:cstheme="minorHAnsi"/>
      <w:i/>
      <w:iCs/>
      <w:spacing w:val="-8"/>
      <w:sz w:val="20"/>
      <w:szCs w:val="20"/>
      <w:lang w:eastAsia="en-US"/>
    </w:rPr>
  </w:style>
  <w:style w:type="paragraph" w:styleId="Textoindependiente">
    <w:name w:val="Body Text"/>
    <w:basedOn w:val="Normal"/>
    <w:uiPriority w:val="1"/>
    <w:qFormat/>
    <w:pPr>
      <w:widowControl w:val="0"/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Ttulo">
    <w:name w:val="Title"/>
    <w:basedOn w:val="Normal"/>
    <w:uiPriority w:val="10"/>
    <w:qFormat/>
    <w:pPr>
      <w:widowControl w:val="0"/>
      <w:autoSpaceDE w:val="0"/>
      <w:autoSpaceDN w:val="0"/>
      <w:spacing w:before="240" w:after="240" w:line="639" w:lineRule="exact"/>
      <w:ind w:left="1396" w:right="1417"/>
      <w:jc w:val="center"/>
    </w:pPr>
    <w:rPr>
      <w:rFonts w:asciiTheme="minorHAnsi" w:eastAsia="Arial" w:hAnsiTheme="minorHAnsi" w:cstheme="minorHAnsi"/>
      <w:b/>
      <w:bCs/>
      <w:spacing w:val="-8"/>
      <w:sz w:val="56"/>
      <w:szCs w:val="56"/>
      <w:lang w:eastAsia="en-US"/>
    </w:rPr>
  </w:style>
  <w:style w:type="paragraph" w:styleId="Prrafodelista">
    <w:name w:val="List Paragraph"/>
    <w:basedOn w:val="Normal"/>
    <w:uiPriority w:val="1"/>
    <w:qFormat/>
    <w:pPr>
      <w:widowControl w:val="0"/>
      <w:autoSpaceDE w:val="0"/>
      <w:autoSpaceDN w:val="0"/>
      <w:spacing w:before="14" w:after="240"/>
      <w:ind w:left="1441" w:right="137" w:hanging="360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22" w:after="240"/>
      <w:ind w:left="106"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paragraph" w:styleId="Sinespaciado">
    <w:name w:val="No Spacing"/>
    <w:link w:val="SinespaciadoCar"/>
    <w:uiPriority w:val="1"/>
    <w:qFormat/>
    <w:rsid w:val="00C00A09"/>
    <w:pPr>
      <w:widowControl/>
      <w:autoSpaceDE/>
      <w:autoSpaceDN/>
    </w:pPr>
    <w:rPr>
      <w:rFonts w:eastAsiaTheme="minorEastAsia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0A09"/>
    <w:rPr>
      <w:rFonts w:eastAsiaTheme="minorEastAsia"/>
      <w:lang w:eastAsia="zh-CN"/>
    </w:rPr>
  </w:style>
  <w:style w:type="paragraph" w:styleId="Encabezado">
    <w:name w:val="header"/>
    <w:basedOn w:val="Normal"/>
    <w:link w:val="Encabezado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E5069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5069"/>
    <w:pPr>
      <w:widowControl w:val="0"/>
      <w:tabs>
        <w:tab w:val="center" w:pos="4252"/>
        <w:tab w:val="right" w:pos="8504"/>
      </w:tabs>
      <w:autoSpaceDE w:val="0"/>
      <w:autoSpaceDN w:val="0"/>
      <w:spacing w:before="240" w:after="240"/>
      <w:ind w:right="137"/>
      <w:jc w:val="both"/>
    </w:pPr>
    <w:rPr>
      <w:rFonts w:asciiTheme="minorHAnsi" w:eastAsia="Arial" w:hAnsiTheme="minorHAnsi" w:cstheme="minorHAnsi"/>
      <w:spacing w:val="-8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E5069"/>
    <w:rPr>
      <w:rFonts w:ascii="Arial" w:eastAsia="Arial" w:hAnsi="Arial" w:cs="Arial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062CB"/>
    <w:rPr>
      <w:rFonts w:asciiTheme="majorHAnsi" w:eastAsiaTheme="majorEastAsia" w:hAnsiTheme="majorHAnsi" w:cstheme="majorBidi"/>
      <w:color w:val="365F91" w:themeColor="accent1" w:themeShade="BF"/>
      <w:spacing w:val="-8"/>
      <w:w w:val="95"/>
      <w:sz w:val="32"/>
      <w:szCs w:val="32"/>
      <w:lang w:val="es-ES"/>
    </w:rPr>
  </w:style>
  <w:style w:type="numbering" w:customStyle="1" w:styleId="Listaactual1">
    <w:name w:val="Lista actual1"/>
    <w:uiPriority w:val="99"/>
    <w:rsid w:val="009062CB"/>
    <w:pPr>
      <w:numPr>
        <w:numId w:val="30"/>
      </w:numPr>
    </w:pPr>
  </w:style>
  <w:style w:type="numbering" w:styleId="111111">
    <w:name w:val="Outline List 2"/>
    <w:basedOn w:val="Sinlista"/>
    <w:uiPriority w:val="99"/>
    <w:semiHidden/>
    <w:unhideWhenUsed/>
    <w:rsid w:val="009062CB"/>
    <w:pPr>
      <w:numPr>
        <w:numId w:val="31"/>
      </w:numPr>
    </w:pPr>
  </w:style>
  <w:style w:type="numbering" w:customStyle="1" w:styleId="Listaactual2">
    <w:name w:val="Lista actual2"/>
    <w:uiPriority w:val="99"/>
    <w:rsid w:val="009062CB"/>
    <w:pPr>
      <w:numPr>
        <w:numId w:val="32"/>
      </w:numPr>
    </w:pPr>
  </w:style>
  <w:style w:type="character" w:customStyle="1" w:styleId="Ttulo3Car">
    <w:name w:val="Título 3 Car"/>
    <w:basedOn w:val="Fuentedeprrafopredeter"/>
    <w:link w:val="Ttulo3"/>
    <w:uiPriority w:val="9"/>
    <w:rsid w:val="00856E0A"/>
    <w:rPr>
      <w:rFonts w:asciiTheme="majorHAnsi" w:eastAsiaTheme="majorEastAsia" w:hAnsiTheme="majorHAnsi" w:cstheme="majorBidi"/>
      <w:color w:val="243F60" w:themeColor="accent1" w:themeShade="7F"/>
      <w:spacing w:val="-8"/>
      <w:w w:val="85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F0420"/>
    <w:rPr>
      <w:rFonts w:asciiTheme="majorHAnsi" w:eastAsiaTheme="majorEastAsia" w:hAnsiTheme="majorHAnsi" w:cstheme="majorBidi"/>
      <w:i/>
      <w:iCs/>
      <w:color w:val="365F91" w:themeColor="accent1" w:themeShade="BF"/>
      <w:spacing w:val="-8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D34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de especialización en Inteligencia Artificial y Big Data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especialización en Inteligencia Artificial y Big Data</dc:title>
  <dc:creator>Carlos Sáenz Adán</dc:creator>
  <dc:description/>
  <cp:lastModifiedBy>Carlos Sáenz Adán</cp:lastModifiedBy>
  <cp:revision>32</cp:revision>
  <dcterms:created xsi:type="dcterms:W3CDTF">2023-07-18T13:26:00Z</dcterms:created>
  <dcterms:modified xsi:type="dcterms:W3CDTF">2023-09-29T15:43:00Z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2023-07-18T00:00:00Z</vt:filetime>
  </property>
  <property fmtid="{D5CDD505-2E9C-101B-9397-08002B2CF9AE}" pid="5" name="Producer">
    <vt:lpwstr>Adobe PDF Library 20.1.73</vt:lpwstr>
  </property>
  <property fmtid="{D5CDD505-2E9C-101B-9397-08002B2CF9AE}" pid="6" name="SourceModified">
    <vt:lpwstr/>
  </property>
</Properties>
</file>